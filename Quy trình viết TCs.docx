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heading=h.gjdgxs" w:id="0"/>
      <w:bookmarkEnd w:id="0"/>
      <w:sdt>
        <w:sdtPr>
          <w:tag w:val="goog_rdk_1"/>
        </w:sdtPr>
        <w:sdtContent>
          <w:ins w:author="Đạt Thành Dương (Verus)" w:id="0" w:date="2023-02-16T09:39:4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rtl w:val="0"/>
        </w:rPr>
        <w:t xml:space="preserve">QUY TRÌNH VIẾT TEST CASE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VIẾT TEST CASE</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Quy trình viết TCs.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 Chuẩn bị để viết một testcase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Viết TCs theo format</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 Review TCs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Cấu trúc của Testcase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Các bước xác định TCs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Testcase hiệu quả cần có</w:t>
              <w:tab/>
              <w:t xml:space="preserve">3</w:t>
            </w:r>
          </w:hyperlink>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numPr>
          <w:ilvl w:val="0"/>
          <w:numId w:val="3"/>
        </w:numPr>
        <w:spacing w:after="120" w:before="400" w:lineRule="auto"/>
        <w:ind w:left="720" w:hanging="360"/>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b w:val="0"/>
          <w:color w:val="000000"/>
          <w:sz w:val="40"/>
          <w:szCs w:val="40"/>
          <w:rtl w:val="0"/>
        </w:rPr>
        <w:t xml:space="preserve">Quy trình viết TCs.</w:t>
      </w: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highlight w:val="white"/>
          <w:rtl w:val="0"/>
        </w:rPr>
        <w:t xml:space="preserve">1.1. Chuẩn bị để viết một testcase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Cân nhắc testcase đó đã có hay chưa.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Nếu bạn đã tìm được testcase cho module đó thì hãy cân nhắc việc cập nhật nó thay vì viết một cái mới.</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400" w:line="360" w:lineRule="auto"/>
        <w:ind w:left="720" w:right="0" w:hanging="360"/>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Xem xét các kịch bản khác nhau trước khi viết. Tập trung vào điều gì có thể xảy ra với sản phẩm khi được sử dụng bởi khách hàng. Hãy suy nghĩ về điều này một cách cẩn thận và thiết kế các bài test của bạn cho phù hợp.</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Kịch bản nên ngắn gọn.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Cho bản thân bạn đủ thời gian viết.</w:t>
      </w:r>
      <w:r w:rsidDel="00000000" w:rsidR="00000000" w:rsidRPr="00000000">
        <w:rPr>
          <w:rtl w:val="0"/>
        </w:rPr>
      </w:r>
    </w:p>
    <w:p w:rsidR="00000000" w:rsidDel="00000000" w:rsidP="00000000" w:rsidRDefault="00000000" w:rsidRPr="00000000" w14:paraId="00000014">
      <w:pPr>
        <w:pStyle w:val="Heading2"/>
        <w:rPr>
          <w:highlight w:val="white"/>
        </w:rPr>
      </w:pPr>
      <w:bookmarkStart w:colFirst="0" w:colLast="0" w:name="_heading=h.3znysh7" w:id="3"/>
      <w:bookmarkEnd w:id="3"/>
      <w:r w:rsidDel="00000000" w:rsidR="00000000" w:rsidRPr="00000000">
        <w:rPr>
          <w:highlight w:val="white"/>
          <w:rtl w:val="0"/>
        </w:rPr>
        <w:t xml:space="preserve">1.2. Viết TCs theo format</w:t>
      </w:r>
    </w:p>
    <w:p w:rsidR="00000000" w:rsidDel="00000000" w:rsidP="00000000" w:rsidRDefault="00000000" w:rsidRPr="00000000" w14:paraId="00000015">
      <w:pPr>
        <w:spacing w:line="240" w:lineRule="auto"/>
        <w:rPr>
          <w:highlight w:val="white"/>
        </w:rPr>
      </w:pPr>
      <w:r w:rsidDel="00000000" w:rsidR="00000000" w:rsidRPr="00000000">
        <w:rPr>
          <w:highlight w:val="white"/>
          <w:rtl w:val="0"/>
        </w:rPr>
        <w:t xml:space="preserve">Tùy mục đích của đợt test mà lựa chọn format khác nhau.</w:t>
      </w:r>
    </w:p>
    <w:p w:rsidR="00000000" w:rsidDel="00000000" w:rsidP="00000000" w:rsidRDefault="00000000" w:rsidRPr="00000000" w14:paraId="00000016">
      <w:pPr>
        <w:spacing w:line="240" w:lineRule="auto"/>
        <w:rPr/>
      </w:pPr>
      <w:r w:rsidDel="00000000" w:rsidR="00000000" w:rsidRPr="00000000">
        <w:rPr>
          <w:highlight w:val="white"/>
          <w:rtl w:val="0"/>
        </w:rPr>
        <w:t xml:space="preserve">Ex: Regression test, Ad-hoc testing,…</w:t>
      </w:r>
      <w:r w:rsidDel="00000000" w:rsidR="00000000" w:rsidRPr="00000000">
        <w:rPr>
          <w:rtl w:val="0"/>
        </w:rPr>
      </w:r>
    </w:p>
    <w:p w:rsidR="00000000" w:rsidDel="00000000" w:rsidP="00000000" w:rsidRDefault="00000000" w:rsidRPr="00000000" w14:paraId="00000017">
      <w:pPr>
        <w:pStyle w:val="Heading2"/>
        <w:rPr/>
      </w:pPr>
      <w:bookmarkStart w:colFirst="0" w:colLast="0" w:name="_heading=h.2et92p0" w:id="4"/>
      <w:bookmarkEnd w:id="4"/>
      <w:r w:rsidDel="00000000" w:rsidR="00000000" w:rsidRPr="00000000">
        <w:rPr>
          <w:highlight w:val="white"/>
          <w:rtl w:val="0"/>
        </w:rPr>
        <w:t xml:space="preserve">1.3. Review TCs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Self-review</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Peer- review</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Supervisor review</w:t>
      </w:r>
      <w:r w:rsidDel="00000000" w:rsidR="00000000" w:rsidRPr="00000000">
        <w:rPr>
          <w:rtl w:val="0"/>
        </w:rPr>
      </w:r>
    </w:p>
    <w:p w:rsidR="00000000" w:rsidDel="00000000" w:rsidP="00000000" w:rsidRDefault="00000000" w:rsidRPr="00000000" w14:paraId="0000001B">
      <w:pPr>
        <w:pStyle w:val="Heading1"/>
        <w:numPr>
          <w:ilvl w:val="0"/>
          <w:numId w:val="3"/>
        </w:numPr>
        <w:ind w:left="720" w:hanging="360"/>
        <w:rPr>
          <w:sz w:val="36"/>
          <w:szCs w:val="36"/>
        </w:rPr>
      </w:pPr>
      <w:bookmarkStart w:colFirst="0" w:colLast="0" w:name="_heading=h.tyjcwt" w:id="5"/>
      <w:bookmarkEnd w:id="5"/>
      <w:r w:rsidDel="00000000" w:rsidR="00000000" w:rsidRPr="00000000">
        <w:rPr>
          <w:rtl w:val="0"/>
        </w:rPr>
        <w:t xml:space="preserve">Cấu trúc của Testcase</w:t>
      </w:r>
      <w:r w:rsidDel="00000000" w:rsidR="00000000" w:rsidRPr="00000000">
        <w:rPr>
          <w:rtl w:val="0"/>
        </w:rPr>
      </w:r>
    </w:p>
    <w:p w:rsidR="00000000" w:rsidDel="00000000" w:rsidP="00000000" w:rsidRDefault="00000000" w:rsidRPr="00000000" w14:paraId="0000001C">
      <w:pPr>
        <w:shd w:fill="ffffff" w:val="clear"/>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Test Case ID</w:t>
      </w:r>
      <w:r w:rsidDel="00000000" w:rsidR="00000000" w:rsidRPr="00000000">
        <w:rPr>
          <w:color w:val="333333"/>
          <w:rtl w:val="0"/>
        </w:rPr>
        <w:t xml:space="preserve"> : Giá trị cần để xác định số lượng trường hợp cần để kiểm thử.</w:t>
      </w:r>
      <w:r w:rsidDel="00000000" w:rsidR="00000000" w:rsidRPr="00000000">
        <w:rPr>
          <w:rtl w:val="0"/>
        </w:rPr>
      </w:r>
    </w:p>
    <w:p w:rsidR="00000000" w:rsidDel="00000000" w:rsidP="00000000" w:rsidRDefault="00000000" w:rsidRPr="00000000" w14:paraId="0000001D">
      <w:pPr>
        <w:shd w:fill="ffffff" w:val="clear"/>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Test Items</w:t>
      </w:r>
      <w:r w:rsidDel="00000000" w:rsidR="00000000" w:rsidRPr="00000000">
        <w:rPr>
          <w:color w:val="333333"/>
          <w:rtl w:val="0"/>
        </w:rPr>
        <w:t xml:space="preserve"> : Dựa theo chức năng của hệ thống có thể chia nhỏ các functions ra để tạo TCs rõ ràng hơn.</w:t>
      </w:r>
      <w:r w:rsidDel="00000000" w:rsidR="00000000" w:rsidRPr="00000000">
        <w:rPr>
          <w:rtl w:val="0"/>
        </w:rPr>
      </w:r>
    </w:p>
    <w:p w:rsidR="00000000" w:rsidDel="00000000" w:rsidP="00000000" w:rsidRDefault="00000000" w:rsidRPr="00000000" w14:paraId="0000001E">
      <w:pPr>
        <w:shd w:fill="ffffff" w:val="clear"/>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Pre-condition</w:t>
      </w:r>
      <w:r w:rsidDel="00000000" w:rsidR="00000000" w:rsidRPr="00000000">
        <w:rPr>
          <w:color w:val="333333"/>
          <w:rtl w:val="0"/>
        </w:rPr>
        <w:t xml:space="preserve"> : Điều kiện tiền đề nếu có</w:t>
      </w:r>
      <w:r w:rsidDel="00000000" w:rsidR="00000000" w:rsidRPr="00000000">
        <w:rPr>
          <w:rtl w:val="0"/>
        </w:rPr>
      </w:r>
    </w:p>
    <w:p w:rsidR="00000000" w:rsidDel="00000000" w:rsidP="00000000" w:rsidRDefault="00000000" w:rsidRPr="00000000" w14:paraId="0000001F">
      <w:pPr>
        <w:shd w:fill="ffffff" w:val="clear"/>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Test Data</w:t>
      </w:r>
      <w:r w:rsidDel="00000000" w:rsidR="00000000" w:rsidRPr="00000000">
        <w:rPr>
          <w:color w:val="333333"/>
          <w:rtl w:val="0"/>
        </w:rPr>
        <w:t xml:space="preserve"> : Những dữ liệu cần chuẩn bị để test</w:t>
      </w:r>
      <w:r w:rsidDel="00000000" w:rsidR="00000000" w:rsidRPr="00000000">
        <w:rPr>
          <w:rtl w:val="0"/>
        </w:rPr>
      </w:r>
    </w:p>
    <w:p w:rsidR="00000000" w:rsidDel="00000000" w:rsidP="00000000" w:rsidRDefault="00000000" w:rsidRPr="00000000" w14:paraId="00000020">
      <w:pPr>
        <w:shd w:fill="ffffff" w:val="clear"/>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Test Steps</w:t>
      </w:r>
      <w:r w:rsidDel="00000000" w:rsidR="00000000" w:rsidRPr="00000000">
        <w:rPr>
          <w:color w:val="333333"/>
          <w:rtl w:val="0"/>
        </w:rPr>
        <w:t xml:space="preserve"> : Mô tả các bước thực hiện test</w:t>
      </w:r>
      <w:r w:rsidDel="00000000" w:rsidR="00000000" w:rsidRPr="00000000">
        <w:rPr>
          <w:rtl w:val="0"/>
        </w:rPr>
      </w:r>
    </w:p>
    <w:p w:rsidR="00000000" w:rsidDel="00000000" w:rsidP="00000000" w:rsidRDefault="00000000" w:rsidRPr="00000000" w14:paraId="00000021">
      <w:pPr>
        <w:shd w:fill="ffffff" w:val="clear"/>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Expected results</w:t>
      </w:r>
      <w:r w:rsidDel="00000000" w:rsidR="00000000" w:rsidRPr="00000000">
        <w:rPr>
          <w:color w:val="333333"/>
          <w:rtl w:val="0"/>
        </w:rPr>
        <w:t xml:space="preserve">: Kết quả mong đợi từ các bước thực hiện trên</w:t>
      </w:r>
      <w:r w:rsidDel="00000000" w:rsidR="00000000" w:rsidRPr="00000000">
        <w:rPr>
          <w:rtl w:val="0"/>
        </w:rPr>
      </w:r>
    </w:p>
    <w:p w:rsidR="00000000" w:rsidDel="00000000" w:rsidP="00000000" w:rsidRDefault="00000000" w:rsidRPr="00000000" w14:paraId="00000022">
      <w:pPr>
        <w:shd w:fill="ffffff" w:val="clear"/>
        <w:tabs>
          <w:tab w:val="left" w:leader="none" w:pos="6941"/>
        </w:tabs>
        <w:spacing w:after="0" w:line="360" w:lineRule="auto"/>
        <w:rPr/>
      </w:pPr>
      <w:r w:rsidDel="00000000" w:rsidR="00000000" w:rsidRPr="00000000">
        <w:rPr>
          <w:color w:val="333333"/>
          <w:rtl w:val="0"/>
        </w:rPr>
        <w:t xml:space="preserve">•</w:t>
      </w:r>
      <w:r w:rsidDel="00000000" w:rsidR="00000000" w:rsidRPr="00000000">
        <w:rPr>
          <w:b w:val="1"/>
          <w:color w:val="333333"/>
          <w:rtl w:val="0"/>
        </w:rPr>
        <w:t xml:space="preserve">A</w:t>
      </w:r>
      <w:sdt>
        <w:sdtPr>
          <w:tag w:val="goog_rdk_2"/>
        </w:sdtPr>
        <w:sdtContent>
          <w:ins w:author="Duong Dat" w:id="1" w:date="2023-06-14T10:44:48Z">
            <w:r w:rsidDel="00000000" w:rsidR="00000000" w:rsidRPr="00000000">
              <w:rPr>
                <w:b w:val="1"/>
                <w:color w:val="333333"/>
                <w:rtl w:val="0"/>
              </w:rPr>
              <w:t xml:space="preserve">ctual</w:t>
            </w:r>
          </w:ins>
        </w:sdtContent>
      </w:sdt>
      <w:r w:rsidDel="00000000" w:rsidR="00000000" w:rsidRPr="00000000">
        <w:rPr>
          <w:b w:val="1"/>
          <w:color w:val="333333"/>
          <w:rtl w:val="0"/>
        </w:rPr>
        <w:t xml:space="preserve"> result</w:t>
      </w:r>
      <w:r w:rsidDel="00000000" w:rsidR="00000000" w:rsidRPr="00000000">
        <w:rPr>
          <w:color w:val="333333"/>
          <w:rtl w:val="0"/>
        </w:rPr>
        <w:t xml:space="preserve">: Thông thường sẽ là pass, fail</w:t>
        <w:tab/>
      </w:r>
      <w:r w:rsidDel="00000000" w:rsidR="00000000" w:rsidRPr="00000000">
        <w:rPr>
          <w:rtl w:val="0"/>
        </w:rPr>
      </w:r>
    </w:p>
    <w:p w:rsidR="00000000" w:rsidDel="00000000" w:rsidP="00000000" w:rsidRDefault="00000000" w:rsidRPr="00000000" w14:paraId="00000023">
      <w:pPr>
        <w:shd w:fill="ffffff" w:val="clear"/>
        <w:spacing w:after="0" w:line="276" w:lineRule="auto"/>
        <w:rPr/>
      </w:pPr>
      <w:r w:rsidDel="00000000" w:rsidR="00000000" w:rsidRPr="00000000">
        <w:rPr>
          <w:color w:val="333333"/>
          <w:rtl w:val="0"/>
        </w:rPr>
        <w:t xml:space="preserve">•</w:t>
      </w:r>
      <w:r w:rsidDel="00000000" w:rsidR="00000000" w:rsidRPr="00000000">
        <w:rPr>
          <w:b w:val="1"/>
          <w:color w:val="333333"/>
          <w:rtl w:val="0"/>
        </w:rPr>
        <w:t xml:space="preserve">Comments</w:t>
      </w:r>
      <w:r w:rsidDel="00000000" w:rsidR="00000000" w:rsidRPr="00000000">
        <w:rPr>
          <w:color w:val="333333"/>
          <w:rtl w:val="0"/>
        </w:rPr>
        <w:t xml:space="preserve"> : Cột này dùng để note lại thông tin liên quan khi thực hiện test case.</w:t>
      </w:r>
      <w:r w:rsidDel="00000000" w:rsidR="00000000" w:rsidRPr="00000000">
        <w:rPr>
          <w:rtl w:val="0"/>
        </w:rPr>
      </w:r>
    </w:p>
    <w:p w:rsidR="00000000" w:rsidDel="00000000" w:rsidP="00000000" w:rsidRDefault="00000000" w:rsidRPr="00000000" w14:paraId="00000024">
      <w:pPr>
        <w:pStyle w:val="Heading1"/>
        <w:rPr>
          <w:sz w:val="36"/>
          <w:szCs w:val="36"/>
        </w:rPr>
      </w:pPr>
      <w:bookmarkStart w:colFirst="0" w:colLast="0" w:name="_heading=h.3dy6vkm" w:id="6"/>
      <w:bookmarkEnd w:id="6"/>
      <w:r w:rsidDel="00000000" w:rsidR="00000000" w:rsidRPr="00000000">
        <w:rPr>
          <w:rtl w:val="0"/>
        </w:rPr>
        <w:t xml:space="preserve">3. Các bước xác định TCs</w:t>
      </w:r>
      <w:r w:rsidDel="00000000" w:rsidR="00000000" w:rsidRPr="00000000">
        <w:rPr>
          <w:rtl w:val="0"/>
        </w:rPr>
      </w:r>
    </w:p>
    <w:p w:rsidR="00000000" w:rsidDel="00000000" w:rsidP="00000000" w:rsidRDefault="00000000" w:rsidRPr="00000000" w14:paraId="00000025">
      <w:pPr>
        <w:shd w:fill="ffffff" w:val="clear"/>
        <w:spacing w:after="0" w:line="360" w:lineRule="auto"/>
        <w:rPr/>
      </w:pPr>
      <w:r w:rsidDel="00000000" w:rsidR="00000000" w:rsidRPr="00000000">
        <w:rPr>
          <w:b w:val="1"/>
          <w:color w:val="333333"/>
          <w:rtl w:val="0"/>
        </w:rPr>
        <w:t xml:space="preserve">B1</w:t>
      </w:r>
      <w:r w:rsidDel="00000000" w:rsidR="00000000" w:rsidRPr="00000000">
        <w:rPr>
          <w:color w:val="333333"/>
          <w:rtl w:val="0"/>
        </w:rPr>
        <w:t xml:space="preserve">: Xác định mục đích test: cần hiểu rõ đặc tả yêu cầu của khách hàng.</w:t>
      </w:r>
      <w:r w:rsidDel="00000000" w:rsidR="00000000" w:rsidRPr="00000000">
        <w:rPr>
          <w:rtl w:val="0"/>
        </w:rPr>
      </w:r>
    </w:p>
    <w:p w:rsidR="00000000" w:rsidDel="00000000" w:rsidP="00000000" w:rsidRDefault="00000000" w:rsidRPr="00000000" w14:paraId="00000026">
      <w:pPr>
        <w:shd w:fill="ffffff" w:val="clear"/>
        <w:spacing w:after="0" w:line="360" w:lineRule="auto"/>
        <w:rPr/>
      </w:pPr>
      <w:r w:rsidDel="00000000" w:rsidR="00000000" w:rsidRPr="00000000">
        <w:rPr>
          <w:b w:val="1"/>
          <w:color w:val="333333"/>
          <w:rtl w:val="0"/>
        </w:rPr>
        <w:t xml:space="preserve">B2</w:t>
      </w:r>
      <w:r w:rsidDel="00000000" w:rsidR="00000000" w:rsidRPr="00000000">
        <w:rPr>
          <w:color w:val="333333"/>
          <w:rtl w:val="0"/>
        </w:rPr>
        <w:t xml:space="preserve">: Xác định chức năng testing: cần phải biết làm thế nào phần mềm được sử dụng bao gồm các hoạt động , tổ chức chức năng khác nhau.</w:t>
      </w:r>
      <w:r w:rsidDel="00000000" w:rsidR="00000000" w:rsidRPr="00000000">
        <w:rPr>
          <w:rtl w:val="0"/>
        </w:rPr>
      </w:r>
    </w:p>
    <w:p w:rsidR="00000000" w:rsidDel="00000000" w:rsidP="00000000" w:rsidRDefault="00000000" w:rsidRPr="00000000" w14:paraId="00000027">
      <w:pPr>
        <w:shd w:fill="ffffff" w:val="clear"/>
        <w:spacing w:after="0" w:line="360" w:lineRule="auto"/>
        <w:rPr/>
      </w:pPr>
      <w:r w:rsidDel="00000000" w:rsidR="00000000" w:rsidRPr="00000000">
        <w:rPr>
          <w:color w:val="333333"/>
          <w:rtl w:val="0"/>
        </w:rPr>
        <w:t xml:space="preserve">Các bước thực hiện chỉ mô tả các bước thực hiện đứng từ phía người dùng cuối bao gồm nhập dữ liệu, nhấn button.</w:t>
      </w:r>
      <w:r w:rsidDel="00000000" w:rsidR="00000000" w:rsidRPr="00000000">
        <w:rPr>
          <w:rtl w:val="0"/>
        </w:rPr>
      </w:r>
    </w:p>
    <w:p w:rsidR="00000000" w:rsidDel="00000000" w:rsidP="00000000" w:rsidRDefault="00000000" w:rsidRPr="00000000" w14:paraId="00000028">
      <w:pPr>
        <w:shd w:fill="ffffff" w:val="clear"/>
        <w:spacing w:after="0" w:line="360" w:lineRule="auto"/>
        <w:rPr/>
      </w:pPr>
      <w:r w:rsidDel="00000000" w:rsidR="00000000" w:rsidRPr="00000000">
        <w:rPr>
          <w:color w:val="333333"/>
          <w:rtl w:val="0"/>
        </w:rPr>
        <w:t xml:space="preserve">Việc kiểm tra dữ liệu trong DB so với hiện thị trên màn hình nằm ở kết quả mong muốn. Thường được dùng cho các trường hợp kiểm thử kiểm tra lưu, cập nhật, xóa DB SELECT * FROM … WHERE…</w:t>
      </w:r>
      <w:r w:rsidDel="00000000" w:rsidR="00000000" w:rsidRPr="00000000">
        <w:rPr>
          <w:rtl w:val="0"/>
        </w:rPr>
      </w:r>
    </w:p>
    <w:p w:rsidR="00000000" w:rsidDel="00000000" w:rsidP="00000000" w:rsidRDefault="00000000" w:rsidRPr="00000000" w14:paraId="00000029">
      <w:pPr>
        <w:shd w:fill="ffffff" w:val="clear"/>
        <w:spacing w:after="0" w:line="360" w:lineRule="auto"/>
        <w:rPr/>
      </w:pPr>
      <w:r w:rsidDel="00000000" w:rsidR="00000000" w:rsidRPr="00000000">
        <w:rPr>
          <w:color w:val="333333"/>
          <w:rtl w:val="0"/>
        </w:rPr>
        <w:t xml:space="preserve">Ví dụ: Tạo 1 email đăng ký thành công</w:t>
      </w:r>
      <w:r w:rsidDel="00000000" w:rsidR="00000000" w:rsidRPr="00000000">
        <w:rPr>
          <w:rtl w:val="0"/>
        </w:rPr>
      </w:r>
    </w:p>
    <w:p w:rsidR="00000000" w:rsidDel="00000000" w:rsidP="00000000" w:rsidRDefault="00000000" w:rsidRPr="00000000" w14:paraId="0000002A">
      <w:pPr>
        <w:shd w:fill="ffffff" w:val="clear"/>
        <w:spacing w:after="0" w:line="360" w:lineRule="auto"/>
        <w:rPr/>
      </w:pPr>
      <w:r w:rsidDel="00000000" w:rsidR="00000000" w:rsidRPr="00000000">
        <w:rPr>
          <w:color w:val="333333"/>
          <w:rtl w:val="0"/>
        </w:rPr>
        <w:t xml:space="preserve">+Test tạo 1 email đăng ký thành công. Đã đăng nhập thành công bằng email mới trên giao diện</w:t>
      </w:r>
      <w:r w:rsidDel="00000000" w:rsidR="00000000" w:rsidRPr="00000000">
        <w:rPr>
          <w:rtl w:val="0"/>
        </w:rPr>
      </w:r>
    </w:p>
    <w:p w:rsidR="00000000" w:rsidDel="00000000" w:rsidP="00000000" w:rsidRDefault="00000000" w:rsidRPr="00000000" w14:paraId="0000002B">
      <w:pPr>
        <w:shd w:fill="ffffff" w:val="clear"/>
        <w:spacing w:after="0" w:line="360" w:lineRule="auto"/>
        <w:rPr/>
      </w:pPr>
      <w:r w:rsidDel="00000000" w:rsidR="00000000" w:rsidRPr="00000000">
        <w:rPr>
          <w:color w:val="333333"/>
          <w:rtl w:val="0"/>
        </w:rPr>
        <w:t xml:space="preserve">+Vào DB check xem email đó có được lưu vào DB hay không? ( tuy nhiên nhiều nơi ko yêu cầu tester vào CSDL để check)</w:t>
      </w:r>
      <w:r w:rsidDel="00000000" w:rsidR="00000000" w:rsidRPr="00000000">
        <w:rPr>
          <w:rtl w:val="0"/>
        </w:rPr>
      </w:r>
    </w:p>
    <w:p w:rsidR="00000000" w:rsidDel="00000000" w:rsidP="00000000" w:rsidRDefault="00000000" w:rsidRPr="00000000" w14:paraId="0000002C">
      <w:pPr>
        <w:shd w:fill="ffffff" w:val="clear"/>
        <w:spacing w:after="0" w:line="360" w:lineRule="auto"/>
        <w:rPr/>
      </w:pPr>
      <w:r w:rsidDel="00000000" w:rsidR="00000000" w:rsidRPr="00000000">
        <w:rPr>
          <w:b w:val="1"/>
          <w:color w:val="333333"/>
          <w:rtl w:val="0"/>
        </w:rPr>
        <w:t xml:space="preserve">B3</w:t>
      </w:r>
      <w:r w:rsidDel="00000000" w:rsidR="00000000" w:rsidRPr="00000000">
        <w:rPr>
          <w:color w:val="333333"/>
          <w:rtl w:val="0"/>
        </w:rPr>
        <w:t xml:space="preserve">: Xác định các yêu cầu phi chức năng: yêu cầu phần cứng, hệ điều hành, các khía cạnh an ninh</w:t>
      </w:r>
      <w:r w:rsidDel="00000000" w:rsidR="00000000" w:rsidRPr="00000000">
        <w:rPr>
          <w:rtl w:val="0"/>
        </w:rPr>
      </w:r>
    </w:p>
    <w:p w:rsidR="00000000" w:rsidDel="00000000" w:rsidP="00000000" w:rsidRDefault="00000000" w:rsidRPr="00000000" w14:paraId="0000002D">
      <w:pPr>
        <w:shd w:fill="ffffff" w:val="clear"/>
        <w:spacing w:after="0" w:line="360" w:lineRule="auto"/>
        <w:rPr/>
      </w:pPr>
      <w:r w:rsidDel="00000000" w:rsidR="00000000" w:rsidRPr="00000000">
        <w:rPr>
          <w:b w:val="1"/>
          <w:color w:val="333333"/>
          <w:rtl w:val="0"/>
        </w:rPr>
        <w:t xml:space="preserve">B4</w:t>
      </w:r>
      <w:r w:rsidDel="00000000" w:rsidR="00000000" w:rsidRPr="00000000">
        <w:rPr>
          <w:color w:val="333333"/>
          <w:rtl w:val="0"/>
        </w:rPr>
        <w:t xml:space="preserve">: Xác định biểu mẫu cho TCs: bao gồm giao diện UI, chức năng, khả năng tương thích và hiệu suất…</w:t>
      </w:r>
      <w:r w:rsidDel="00000000" w:rsidR="00000000" w:rsidRPr="00000000">
        <w:rPr>
          <w:rtl w:val="0"/>
        </w:rPr>
      </w:r>
    </w:p>
    <w:p w:rsidR="00000000" w:rsidDel="00000000" w:rsidP="00000000" w:rsidRDefault="00000000" w:rsidRPr="00000000" w14:paraId="0000002E">
      <w:pPr>
        <w:shd w:fill="ffffff" w:val="clear"/>
        <w:spacing w:after="0" w:line="360" w:lineRule="auto"/>
        <w:rPr/>
      </w:pPr>
      <w:r w:rsidDel="00000000" w:rsidR="00000000" w:rsidRPr="00000000">
        <w:rPr>
          <w:b w:val="1"/>
          <w:color w:val="333333"/>
          <w:rtl w:val="0"/>
        </w:rPr>
        <w:t xml:space="preserve">B5</w:t>
      </w:r>
      <w:r w:rsidDel="00000000" w:rsidR="00000000" w:rsidRPr="00000000">
        <w:rPr>
          <w:color w:val="333333"/>
          <w:rtl w:val="0"/>
        </w:rPr>
        <w:t xml:space="preserve">: Xác định tính ảnh hưởng giữa các nguyên tắc mô-đun: TCs nên được thiết kế để có thể che phủ được sự ảnh hưởng của các mô-đun với nhau ở mức độ cao nhất.</w:t>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b w:val="1"/>
          <w:rtl w:val="0"/>
        </w:rPr>
        <w:t xml:space="preserve">B6:</w:t>
      </w:r>
      <w:r w:rsidDel="00000000" w:rsidR="00000000" w:rsidRPr="00000000">
        <w:rPr>
          <w:rtl w:val="0"/>
        </w:rPr>
        <w:t xml:space="preserve"> Xác định trường hợp kiểm tra</w:t>
      </w:r>
    </w:p>
    <w:p w:rsidR="00000000" w:rsidDel="00000000" w:rsidP="00000000" w:rsidRDefault="00000000" w:rsidRPr="00000000" w14:paraId="00000030">
      <w:pPr>
        <w:shd w:fill="ffffff" w:val="clear"/>
        <w:spacing w:after="0" w:line="360" w:lineRule="auto"/>
        <w:rPr/>
      </w:pPr>
      <w:r w:rsidDel="00000000" w:rsidR="00000000" w:rsidRPr="00000000">
        <w:rPr>
          <w:color w:val="333333"/>
          <w:rtl w:val="0"/>
        </w:rPr>
        <w:t xml:space="preserve">•</w:t>
      </w:r>
      <w:r w:rsidDel="00000000" w:rsidR="00000000" w:rsidRPr="00000000">
        <w:rPr>
          <w:i w:val="1"/>
          <w:color w:val="333333"/>
          <w:rtl w:val="0"/>
        </w:rPr>
        <w:t xml:space="preserve">Normal case</w:t>
      </w:r>
      <w:r w:rsidDel="00000000" w:rsidR="00000000" w:rsidRPr="00000000">
        <w:rPr>
          <w:color w:val="333333"/>
          <w:rtl w:val="0"/>
        </w:rPr>
        <w:t xml:space="preserve">: Các trường hợp kiểm thử thông thường</w:t>
      </w:r>
      <w:r w:rsidDel="00000000" w:rsidR="00000000" w:rsidRPr="00000000">
        <w:rPr>
          <w:rtl w:val="0"/>
        </w:rPr>
      </w:r>
    </w:p>
    <w:p w:rsidR="00000000" w:rsidDel="00000000" w:rsidP="00000000" w:rsidRDefault="00000000" w:rsidRPr="00000000" w14:paraId="00000031">
      <w:pPr>
        <w:shd w:fill="ffffff" w:val="clear"/>
        <w:spacing w:after="0" w:line="360" w:lineRule="auto"/>
        <w:rPr/>
      </w:pPr>
      <w:r w:rsidDel="00000000" w:rsidR="00000000" w:rsidRPr="00000000">
        <w:rPr>
          <w:color w:val="333333"/>
          <w:rtl w:val="0"/>
        </w:rPr>
        <w:t xml:space="preserve">•</w:t>
      </w:r>
      <w:r w:rsidDel="00000000" w:rsidR="00000000" w:rsidRPr="00000000">
        <w:rPr>
          <w:i w:val="1"/>
          <w:color w:val="333333"/>
          <w:rtl w:val="0"/>
        </w:rPr>
        <w:t xml:space="preserve">Abnormal case</w:t>
      </w:r>
      <w:r w:rsidDel="00000000" w:rsidR="00000000" w:rsidRPr="00000000">
        <w:rPr>
          <w:color w:val="333333"/>
          <w:rtl w:val="0"/>
        </w:rPr>
        <w:t xml:space="preserve">: Các trường hợp kiểm thử bất bình thường</w:t>
      </w:r>
      <w:r w:rsidDel="00000000" w:rsidR="00000000" w:rsidRPr="00000000">
        <w:rPr>
          <w:rtl w:val="0"/>
        </w:rPr>
      </w:r>
    </w:p>
    <w:p w:rsidR="00000000" w:rsidDel="00000000" w:rsidP="00000000" w:rsidRDefault="00000000" w:rsidRPr="00000000" w14:paraId="00000032">
      <w:pPr>
        <w:shd w:fill="ffffff" w:val="clear"/>
        <w:spacing w:after="0" w:line="360" w:lineRule="auto"/>
        <w:rPr/>
      </w:pPr>
      <w:r w:rsidDel="00000000" w:rsidR="00000000" w:rsidRPr="00000000">
        <w:rPr>
          <w:color w:val="333333"/>
          <w:rtl w:val="0"/>
        </w:rPr>
        <w:t xml:space="preserve">•</w:t>
      </w:r>
      <w:r w:rsidDel="00000000" w:rsidR="00000000" w:rsidRPr="00000000">
        <w:rPr>
          <w:i w:val="1"/>
          <w:color w:val="333333"/>
          <w:rtl w:val="0"/>
        </w:rPr>
        <w:t xml:space="preserve">Boundary case</w:t>
      </w:r>
      <w:r w:rsidDel="00000000" w:rsidR="00000000" w:rsidRPr="00000000">
        <w:rPr>
          <w:color w:val="333333"/>
          <w:rtl w:val="0"/>
        </w:rPr>
        <w:t xml:space="preserve">: Các trường hợp kiểm tra boundary.</w:t>
      </w:r>
      <w:r w:rsidDel="00000000" w:rsidR="00000000" w:rsidRPr="00000000">
        <w:rPr>
          <w:rtl w:val="0"/>
        </w:rPr>
      </w:r>
    </w:p>
    <w:p w:rsidR="00000000" w:rsidDel="00000000" w:rsidP="00000000" w:rsidRDefault="00000000" w:rsidRPr="00000000" w14:paraId="00000033">
      <w:pPr>
        <w:pStyle w:val="Heading1"/>
        <w:rPr>
          <w:sz w:val="36"/>
          <w:szCs w:val="36"/>
        </w:rPr>
      </w:pPr>
      <w:bookmarkStart w:colFirst="0" w:colLast="0" w:name="_heading=h.1t3h5sf" w:id="7"/>
      <w:bookmarkEnd w:id="7"/>
      <w:r w:rsidDel="00000000" w:rsidR="00000000" w:rsidRPr="00000000">
        <w:rPr>
          <w:rtl w:val="0"/>
        </w:rPr>
        <w:t xml:space="preserve">4. Testcase hiệu quả cần có</w:t>
      </w:r>
      <w:r w:rsidDel="00000000" w:rsidR="00000000" w:rsidRPr="00000000">
        <w:rPr>
          <w:rtl w:val="0"/>
        </w:rPr>
      </w:r>
    </w:p>
    <w:p w:rsidR="00000000" w:rsidDel="00000000" w:rsidP="00000000" w:rsidRDefault="00000000" w:rsidRPr="00000000" w14:paraId="00000034">
      <w:pPr>
        <w:shd w:fill="ffffff" w:val="clear"/>
        <w:spacing w:after="0" w:line="360" w:lineRule="auto"/>
        <w:rPr/>
      </w:pPr>
      <w:r w:rsidDel="00000000" w:rsidR="00000000" w:rsidRPr="00000000">
        <w:rPr>
          <w:rFonts w:ascii="Calibri" w:cs="Calibri" w:eastAsia="Calibri" w:hAnsi="Calibri"/>
          <w:color w:val="333333"/>
          <w:rtl w:val="0"/>
        </w:rPr>
        <w:t xml:space="preserve">•</w:t>
      </w:r>
      <w:r w:rsidDel="00000000" w:rsidR="00000000" w:rsidRPr="00000000">
        <w:rPr>
          <w:color w:val="333333"/>
          <w:rtl w:val="0"/>
        </w:rPr>
        <w:t xml:space="preserve">Chính xác, đầy đủ nghiệp vụ hệ thống</w:t>
      </w:r>
      <w:r w:rsidDel="00000000" w:rsidR="00000000" w:rsidRPr="00000000">
        <w:rPr>
          <w:rtl w:val="0"/>
        </w:rPr>
      </w:r>
    </w:p>
    <w:p w:rsidR="00000000" w:rsidDel="00000000" w:rsidP="00000000" w:rsidRDefault="00000000" w:rsidRPr="00000000" w14:paraId="00000035">
      <w:pPr>
        <w:shd w:fill="ffffff" w:val="clear"/>
        <w:spacing w:after="0" w:line="360" w:lineRule="auto"/>
        <w:rPr/>
      </w:pPr>
      <w:r w:rsidDel="00000000" w:rsidR="00000000" w:rsidRPr="00000000">
        <w:rPr>
          <w:color w:val="333333"/>
          <w:rtl w:val="0"/>
        </w:rPr>
        <w:t xml:space="preserve">•Độc lập (có thể thực hiện mà không phụ thuộc vào các testcase khác, dễ dàng chia cho nhiều người cùng kiểm thử)</w:t>
      </w:r>
      <w:r w:rsidDel="00000000" w:rsidR="00000000" w:rsidRPr="00000000">
        <w:rPr>
          <w:rtl w:val="0"/>
        </w:rPr>
      </w:r>
    </w:p>
    <w:p w:rsidR="00000000" w:rsidDel="00000000" w:rsidP="00000000" w:rsidRDefault="00000000" w:rsidRPr="00000000" w14:paraId="00000036">
      <w:pPr>
        <w:shd w:fill="ffffff" w:val="clear"/>
        <w:spacing w:after="0" w:line="360" w:lineRule="auto"/>
        <w:rPr/>
      </w:pPr>
      <w:r w:rsidDel="00000000" w:rsidR="00000000" w:rsidRPr="00000000">
        <w:rPr>
          <w:color w:val="333333"/>
          <w:rtl w:val="0"/>
        </w:rPr>
        <w:t xml:space="preserve">•Nội dung đơn giản, có mục đích rõ ràng và ai đọc cũng hiểu theo một cách duy nhất. (đầu vào, đầu ra, các bước thực hiện rõ ràng) Trình bày mạch lạc thống nhất cho toàn bộ tài liệu.</w:t>
      </w:r>
      <w:r w:rsidDel="00000000" w:rsidR="00000000" w:rsidRPr="00000000">
        <w:rPr>
          <w:rtl w:val="0"/>
        </w:rPr>
      </w:r>
    </w:p>
    <w:p w:rsidR="00000000" w:rsidDel="00000000" w:rsidP="00000000" w:rsidRDefault="00000000" w:rsidRPr="00000000" w14:paraId="00000037">
      <w:pPr>
        <w:shd w:fill="ffffff" w:val="clear"/>
        <w:spacing w:after="0" w:line="360" w:lineRule="auto"/>
        <w:rPr>
          <w:color w:val="333333"/>
        </w:rPr>
      </w:pPr>
      <w:r w:rsidDel="00000000" w:rsidR="00000000" w:rsidRPr="00000000">
        <w:rPr>
          <w:color w:val="333333"/>
          <w:rtl w:val="0"/>
        </w:rPr>
        <w:t xml:space="preserve">•Có khả năng tái sử dụng (có thể dễ dàng cập nhật và sửa đổi).</w:t>
      </w:r>
    </w:p>
    <w:p w:rsidR="00000000" w:rsidDel="00000000" w:rsidP="00000000" w:rsidRDefault="00000000" w:rsidRPr="00000000" w14:paraId="00000038">
      <w:pPr>
        <w:shd w:fill="ffffff" w:val="clear"/>
        <w:spacing w:after="0" w:line="240"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3A">
      <w:pPr>
        <w:shd w:fill="ffffff" w:val="clear"/>
        <w:spacing w:after="0" w:line="240" w:lineRule="auto"/>
        <w:rPr/>
      </w:pPr>
      <w:r w:rsidDel="00000000" w:rsidR="00000000" w:rsidRPr="00000000">
        <w:rPr>
          <w:rtl w:val="0"/>
        </w:rPr>
      </w:r>
    </w:p>
    <w:p w:rsidR="00000000" w:rsidDel="00000000" w:rsidP="00000000" w:rsidRDefault="00000000" w:rsidRPr="00000000" w14:paraId="0000003B">
      <w:pPr>
        <w:tabs>
          <w:tab w:val="left" w:leader="none" w:pos="2321"/>
        </w:tabs>
        <w:spacing w:line="240" w:lineRule="auto"/>
        <w:rPr/>
      </w:pPr>
      <w:r w:rsidDel="00000000" w:rsidR="00000000" w:rsidRPr="00000000">
        <w:rPr>
          <w:rtl w:val="0"/>
        </w:rPr>
      </w:r>
    </w:p>
    <w:p w:rsidR="00000000" w:rsidDel="00000000" w:rsidP="00000000" w:rsidRDefault="00000000" w:rsidRPr="00000000" w14:paraId="0000003C">
      <w:pPr>
        <w:tabs>
          <w:tab w:val="left" w:leader="none" w:pos="2321"/>
        </w:tabs>
        <w:spacing w:line="240" w:lineRule="auto"/>
        <w:rPr/>
      </w:pPr>
      <w:r w:rsidDel="00000000" w:rsidR="00000000" w:rsidRPr="00000000">
        <w:rPr>
          <w:rtl w:val="0"/>
        </w:rPr>
      </w:r>
    </w:p>
    <w:p w:rsidR="00000000" w:rsidDel="00000000" w:rsidP="00000000" w:rsidRDefault="00000000" w:rsidRPr="00000000" w14:paraId="0000003D">
      <w:pPr>
        <w:tabs>
          <w:tab w:val="left" w:leader="none" w:pos="2321"/>
        </w:tabs>
        <w:spacing w:line="240" w:lineRule="auto"/>
        <w:rPr/>
      </w:pPr>
      <w:r w:rsidDel="00000000" w:rsidR="00000000" w:rsidRPr="00000000">
        <w:rPr>
          <w:rtl w:val="0"/>
        </w:rPr>
      </w:r>
    </w:p>
    <w:p w:rsidR="00000000" w:rsidDel="00000000" w:rsidP="00000000" w:rsidRDefault="00000000" w:rsidRPr="00000000" w14:paraId="0000003E">
      <w:pPr>
        <w:tabs>
          <w:tab w:val="left" w:leader="none" w:pos="2321"/>
        </w:tabs>
        <w:spacing w:line="240" w:lineRule="auto"/>
        <w:rPr/>
      </w:pPr>
      <w:r w:rsidDel="00000000" w:rsidR="00000000" w:rsidRPr="00000000">
        <w:rPr>
          <w:rtl w:val="0"/>
        </w:rPr>
      </w:r>
    </w:p>
    <w:p w:rsidR="00000000" w:rsidDel="00000000" w:rsidP="00000000" w:rsidRDefault="00000000" w:rsidRPr="00000000" w14:paraId="0000003F">
      <w:pPr>
        <w:tabs>
          <w:tab w:val="left" w:leader="none" w:pos="2321"/>
        </w:tabs>
        <w:spacing w:line="240" w:lineRule="auto"/>
        <w:rPr/>
      </w:pPr>
      <w:r w:rsidDel="00000000" w:rsidR="00000000" w:rsidRPr="00000000">
        <w:rPr>
          <w:rtl w:val="0"/>
        </w:rPr>
      </w:r>
    </w:p>
    <w:p w:rsidR="00000000" w:rsidDel="00000000" w:rsidP="00000000" w:rsidRDefault="00000000" w:rsidRPr="00000000" w14:paraId="00000040">
      <w:pPr>
        <w:tabs>
          <w:tab w:val="left" w:leader="none" w:pos="2321"/>
        </w:tabs>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sz w:val="32"/>
      <w:szCs w:val="32"/>
    </w:rPr>
  </w:style>
  <w:style w:type="paragraph" w:styleId="Heading2">
    <w:name w:val="heading 2"/>
    <w:basedOn w:val="Normal"/>
    <w:next w:val="Normal"/>
    <w:pPr>
      <w:spacing w:line="24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023E"/>
    <w:rPr>
      <w:rFonts w:ascii="Times New Roman" w:hAnsi="Times New Roman"/>
      <w:sz w:val="24"/>
    </w:rPr>
  </w:style>
  <w:style w:type="paragraph" w:styleId="Heading1">
    <w:name w:val="heading 1"/>
    <w:basedOn w:val="Normal"/>
    <w:link w:val="Heading1Char"/>
    <w:uiPriority w:val="9"/>
    <w:qFormat w:val="1"/>
    <w:rsid w:val="00AD023E"/>
    <w:pPr>
      <w:spacing w:after="100" w:afterAutospacing="1" w:before="100" w:beforeAutospacing="1" w:line="240" w:lineRule="auto"/>
      <w:outlineLvl w:val="0"/>
    </w:pPr>
    <w:rPr>
      <w:rFonts w:cs="Times New Roman" w:eastAsia="Times New Roman"/>
      <w:b w:val="1"/>
      <w:bCs w:val="1"/>
      <w:kern w:val="36"/>
      <w:sz w:val="32"/>
      <w:szCs w:val="48"/>
    </w:rPr>
  </w:style>
  <w:style w:type="paragraph" w:styleId="Heading2">
    <w:name w:val="heading 2"/>
    <w:basedOn w:val="Normal"/>
    <w:link w:val="Heading2Char"/>
    <w:uiPriority w:val="9"/>
    <w:qFormat w:val="1"/>
    <w:rsid w:val="00AD023E"/>
    <w:pPr>
      <w:spacing w:after="100" w:afterAutospacing="1" w:before="100" w:beforeAutospacing="1" w:line="240" w:lineRule="auto"/>
      <w:outlineLvl w:val="1"/>
    </w:pPr>
    <w:rPr>
      <w:rFonts w:cs="Times New Roman" w:eastAsia="Times New Roman"/>
      <w:b w:val="1"/>
      <w:bCs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023E"/>
    <w:rPr>
      <w:rFonts w:ascii="Times New Roman" w:cs="Times New Roman" w:eastAsia="Times New Roman" w:hAnsi="Times New Roman"/>
      <w:b w:val="1"/>
      <w:bCs w:val="1"/>
      <w:kern w:val="36"/>
      <w:sz w:val="32"/>
      <w:szCs w:val="48"/>
    </w:rPr>
  </w:style>
  <w:style w:type="character" w:styleId="Heading2Char" w:customStyle="1">
    <w:name w:val="Heading 2 Char"/>
    <w:basedOn w:val="DefaultParagraphFont"/>
    <w:link w:val="Heading2"/>
    <w:uiPriority w:val="9"/>
    <w:rsid w:val="00AD023E"/>
    <w:rPr>
      <w:rFonts w:ascii="Times New Roman" w:cs="Times New Roman" w:eastAsia="Times New Roman" w:hAnsi="Times New Roman"/>
      <w:b w:val="1"/>
      <w:bCs w:val="1"/>
      <w:sz w:val="28"/>
      <w:szCs w:val="36"/>
    </w:rPr>
  </w:style>
  <w:style w:type="paragraph" w:styleId="NormalWeb">
    <w:name w:val="Normal (Web)"/>
    <w:basedOn w:val="Normal"/>
    <w:uiPriority w:val="99"/>
    <w:semiHidden w:val="1"/>
    <w:unhideWhenUsed w:val="1"/>
    <w:rsid w:val="00AD023E"/>
    <w:pPr>
      <w:spacing w:after="100" w:afterAutospacing="1" w:before="100" w:beforeAutospacing="1" w:line="240" w:lineRule="auto"/>
    </w:pPr>
    <w:rPr>
      <w:rFonts w:cs="Times New Roman" w:eastAsia="Times New Roman"/>
      <w:szCs w:val="24"/>
    </w:rPr>
  </w:style>
  <w:style w:type="paragraph" w:styleId="ListParagraph">
    <w:name w:val="List Paragraph"/>
    <w:basedOn w:val="Normal"/>
    <w:uiPriority w:val="34"/>
    <w:qFormat w:val="1"/>
    <w:rsid w:val="00AD023E"/>
    <w:pPr>
      <w:ind w:left="720"/>
      <w:contextualSpacing w:val="1"/>
    </w:pPr>
  </w:style>
  <w:style w:type="paragraph" w:styleId="TOCHeading">
    <w:name w:val="TOC Heading"/>
    <w:basedOn w:val="Heading1"/>
    <w:next w:val="Normal"/>
    <w:uiPriority w:val="39"/>
    <w:unhideWhenUsed w:val="1"/>
    <w:qFormat w:val="1"/>
    <w:rsid w:val="00AD023E"/>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e74b5" w:themeColor="accent1" w:themeShade="0000BF"/>
      <w:kern w:val="0"/>
      <w:szCs w:val="32"/>
    </w:rPr>
  </w:style>
  <w:style w:type="paragraph" w:styleId="TOC1">
    <w:name w:val="toc 1"/>
    <w:basedOn w:val="Normal"/>
    <w:next w:val="Normal"/>
    <w:autoRedefine w:val="1"/>
    <w:uiPriority w:val="39"/>
    <w:unhideWhenUsed w:val="1"/>
    <w:rsid w:val="00AD023E"/>
    <w:pPr>
      <w:spacing w:after="100"/>
    </w:pPr>
  </w:style>
  <w:style w:type="paragraph" w:styleId="TOC2">
    <w:name w:val="toc 2"/>
    <w:basedOn w:val="Normal"/>
    <w:next w:val="Normal"/>
    <w:autoRedefine w:val="1"/>
    <w:uiPriority w:val="39"/>
    <w:unhideWhenUsed w:val="1"/>
    <w:rsid w:val="00EB307D"/>
    <w:pPr>
      <w:tabs>
        <w:tab w:val="right" w:leader="dot" w:pos="9350"/>
      </w:tabs>
      <w:spacing w:after="100" w:line="600" w:lineRule="auto"/>
      <w:ind w:left="240"/>
    </w:pPr>
  </w:style>
  <w:style w:type="character" w:styleId="Hyperlink">
    <w:name w:val="Hyperlink"/>
    <w:basedOn w:val="DefaultParagraphFont"/>
    <w:uiPriority w:val="99"/>
    <w:unhideWhenUsed w:val="1"/>
    <w:rsid w:val="00AD023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1hC/Tzb0bf/6J+ps2aygowlc8g==">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2019-10-15T02:49:00Z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C:\Users\LENOVO\Desktop\Quy trình viết TCs.docx</vt:lpwstr>
  </property>
</Properties>
</file>